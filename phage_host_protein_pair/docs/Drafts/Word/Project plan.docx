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8B16" w14:textId="77777777" w:rsidR="005D378B" w:rsidRDefault="005D378B" w:rsidP="005D378B">
      <w:pPr>
        <w:pStyle w:val="Titolo"/>
        <w:rPr>
          <w:ins w:id="0" w:author="Henrik Nielsen" w:date="2023-09-23T15:54:00Z"/>
          <w:rStyle w:val="Titolodellibro"/>
          <w:b/>
          <w:bCs/>
        </w:rPr>
      </w:pPr>
    </w:p>
    <w:p w14:paraId="49B08E61" w14:textId="77777777" w:rsidR="0026573F" w:rsidRPr="008903D4" w:rsidRDefault="0026573F" w:rsidP="008903D4"/>
    <w:p w14:paraId="22FB258B" w14:textId="77777777" w:rsidR="005D378B" w:rsidRDefault="005D378B" w:rsidP="005D378B">
      <w:pPr>
        <w:pStyle w:val="Titolo"/>
        <w:rPr>
          <w:rStyle w:val="Titolodellibro"/>
          <w:b/>
          <w:bCs/>
        </w:rPr>
      </w:pPr>
    </w:p>
    <w:p w14:paraId="6F639DAD" w14:textId="77777777" w:rsidR="005D378B" w:rsidRDefault="005D378B" w:rsidP="005D378B">
      <w:pPr>
        <w:pStyle w:val="Titolo"/>
        <w:rPr>
          <w:rStyle w:val="Titolodellibro"/>
          <w:b/>
          <w:bCs/>
        </w:rPr>
      </w:pPr>
    </w:p>
    <w:p w14:paraId="5ECB8D25" w14:textId="77777777" w:rsidR="005D378B" w:rsidRDefault="005D378B" w:rsidP="005D378B">
      <w:pPr>
        <w:pStyle w:val="Titolo"/>
        <w:rPr>
          <w:rStyle w:val="Titolodellibro"/>
          <w:b/>
          <w:bCs/>
        </w:rPr>
      </w:pPr>
    </w:p>
    <w:p w14:paraId="173E38D6" w14:textId="77777777" w:rsidR="005D378B" w:rsidRDefault="005D378B" w:rsidP="005D378B">
      <w:pPr>
        <w:pStyle w:val="Titolo"/>
        <w:rPr>
          <w:rStyle w:val="Titolodellibro"/>
          <w:b/>
          <w:bCs/>
        </w:rPr>
      </w:pPr>
    </w:p>
    <w:p w14:paraId="6DCEC275" w14:textId="7C742C0A" w:rsidR="005D378B" w:rsidRPr="005D378B" w:rsidRDefault="005D378B" w:rsidP="005D378B">
      <w:pPr>
        <w:pStyle w:val="Titolo"/>
        <w:rPr>
          <w:rStyle w:val="Titolodellibro"/>
          <w:b/>
          <w:bCs/>
          <w:lang w:val="en-US"/>
        </w:rPr>
      </w:pPr>
      <w:r w:rsidRPr="005D378B">
        <w:rPr>
          <w:rStyle w:val="Titolodellibro"/>
          <w:b/>
          <w:bCs/>
          <w:lang w:val="en-US"/>
        </w:rPr>
        <w:t>Predicting Phage-Host Interaction with Language Models</w:t>
      </w:r>
    </w:p>
    <w:p w14:paraId="6B26A500" w14:textId="77777777" w:rsidR="005D378B" w:rsidRPr="005D378B" w:rsidRDefault="005D378B" w:rsidP="005D378B">
      <w:pPr>
        <w:rPr>
          <w:lang w:val="en-US"/>
        </w:rPr>
      </w:pPr>
    </w:p>
    <w:p w14:paraId="20FBE9AF" w14:textId="77777777" w:rsidR="005D378B" w:rsidRPr="005D378B" w:rsidRDefault="005D378B" w:rsidP="005D378B">
      <w:pPr>
        <w:pStyle w:val="Titolo"/>
        <w:rPr>
          <w:b w:val="0"/>
          <w:bCs w:val="0"/>
          <w:lang w:val="en-US"/>
        </w:rPr>
      </w:pPr>
      <w:r w:rsidRPr="005D378B">
        <w:rPr>
          <w:b w:val="0"/>
          <w:bCs w:val="0"/>
          <w:lang w:val="en-US"/>
        </w:rPr>
        <w:t>Project plan</w:t>
      </w:r>
    </w:p>
    <w:p w14:paraId="1D0AF6D9" w14:textId="77777777" w:rsidR="005D378B" w:rsidRPr="005D378B" w:rsidRDefault="005D378B" w:rsidP="005D378B">
      <w:pPr>
        <w:rPr>
          <w:lang w:val="en-US"/>
        </w:rPr>
      </w:pPr>
    </w:p>
    <w:p w14:paraId="55614871" w14:textId="77777777" w:rsidR="005D378B" w:rsidRDefault="005D378B" w:rsidP="005D378B">
      <w:pPr>
        <w:pStyle w:val="Sottotitolo"/>
        <w:rPr>
          <w:rStyle w:val="Enfasigrassetto"/>
          <w:lang w:val="en-US"/>
        </w:rPr>
      </w:pPr>
      <w:proofErr w:type="spellStart"/>
      <w:r w:rsidRPr="005D378B">
        <w:rPr>
          <w:rStyle w:val="Enfasigrassetto"/>
          <w:lang w:val="en-US"/>
        </w:rPr>
        <w:t>Danmarks</w:t>
      </w:r>
      <w:proofErr w:type="spellEnd"/>
      <w:r w:rsidRPr="005D378B">
        <w:rPr>
          <w:rStyle w:val="Enfasigrassetto"/>
          <w:lang w:val="en-US"/>
        </w:rPr>
        <w:t xml:space="preserve"> </w:t>
      </w:r>
      <w:proofErr w:type="spellStart"/>
      <w:r w:rsidRPr="005D378B">
        <w:rPr>
          <w:rStyle w:val="Enfasigrassetto"/>
          <w:lang w:val="en-US"/>
        </w:rPr>
        <w:t>Tekniske</w:t>
      </w:r>
      <w:proofErr w:type="spellEnd"/>
      <w:r w:rsidRPr="005D378B">
        <w:rPr>
          <w:rStyle w:val="Enfasigrassetto"/>
          <w:lang w:val="en-US"/>
        </w:rPr>
        <w:t xml:space="preserve"> </w:t>
      </w:r>
      <w:proofErr w:type="spellStart"/>
      <w:r w:rsidRPr="005D378B">
        <w:rPr>
          <w:rStyle w:val="Enfasigrassetto"/>
          <w:lang w:val="en-US"/>
        </w:rPr>
        <w:t>Universitet</w:t>
      </w:r>
      <w:proofErr w:type="spellEnd"/>
      <w:r w:rsidRPr="005D378B">
        <w:rPr>
          <w:rStyle w:val="Enfasigrassetto"/>
          <w:lang w:val="en-US"/>
        </w:rPr>
        <w:t xml:space="preserve"> – DTU</w:t>
      </w:r>
      <w:r w:rsidRPr="00BE2661">
        <w:rPr>
          <w:rStyle w:val="Enfasigrassetto"/>
          <w:lang w:val="en-US"/>
        </w:rPr>
        <w:br/>
      </w:r>
      <w:r w:rsidRPr="005D378B">
        <w:rPr>
          <w:rStyle w:val="Enfasigrassetto"/>
          <w:lang w:val="en-US"/>
        </w:rPr>
        <w:t>Department of Health Technology, Bioinformatics</w:t>
      </w:r>
    </w:p>
    <w:p w14:paraId="1669E349" w14:textId="77777777" w:rsidR="005D378B" w:rsidRPr="005D378B" w:rsidRDefault="005D378B" w:rsidP="005D378B">
      <w:pPr>
        <w:rPr>
          <w:lang w:val="en-US"/>
        </w:rPr>
      </w:pPr>
    </w:p>
    <w:p w14:paraId="220FB49D" w14:textId="77777777" w:rsidR="005D378B" w:rsidRPr="00BE2661" w:rsidRDefault="005D378B" w:rsidP="005D378B">
      <w:pPr>
        <w:pStyle w:val="Sottotitolo"/>
        <w:rPr>
          <w:rStyle w:val="Enfasigrassetto"/>
          <w:b w:val="0"/>
          <w:bCs w:val="0"/>
          <w:lang w:val="en-US"/>
        </w:rPr>
      </w:pPr>
      <w:r w:rsidRPr="00BE2661">
        <w:rPr>
          <w:rStyle w:val="Enfasigrassetto"/>
          <w:b w:val="0"/>
          <w:bCs w:val="0"/>
          <w:lang w:val="en-US"/>
        </w:rPr>
        <w:t>Paolo Federico – s212975</w:t>
      </w:r>
      <w:r w:rsidRPr="00BE2661">
        <w:rPr>
          <w:rStyle w:val="Enfasigrassetto"/>
          <w:b w:val="0"/>
          <w:bCs w:val="0"/>
          <w:lang w:val="en-US"/>
        </w:rPr>
        <w:br/>
        <w:t>Bioinformatics and Systems Biology</w:t>
      </w:r>
    </w:p>
    <w:p w14:paraId="1AC63701" w14:textId="77777777" w:rsidR="005D378B" w:rsidRPr="00BE2661" w:rsidRDefault="005D378B" w:rsidP="005D378B">
      <w:pPr>
        <w:rPr>
          <w:lang w:val="en-US"/>
        </w:rPr>
      </w:pPr>
    </w:p>
    <w:p w14:paraId="626E1E7C" w14:textId="6B1D99A9" w:rsidR="00BE2661" w:rsidRPr="00BE2661" w:rsidRDefault="005D378B" w:rsidP="00BE2661">
      <w:pPr>
        <w:pStyle w:val="Sottotitolo"/>
        <w:rPr>
          <w:lang w:val="en-US"/>
        </w:rPr>
      </w:pPr>
      <w:r w:rsidRPr="00BE2661">
        <w:rPr>
          <w:rStyle w:val="Enfasigrassetto"/>
          <w:b w:val="0"/>
          <w:bCs w:val="0"/>
          <w:lang w:val="en-US"/>
        </w:rPr>
        <w:t>Henrik Nielsen (Assoc. Prof. – Supervisor)</w:t>
      </w:r>
      <w:r w:rsidRPr="00BE2661">
        <w:rPr>
          <w:rStyle w:val="Enfasigrassetto"/>
          <w:b w:val="0"/>
          <w:bCs w:val="0"/>
          <w:lang w:val="en-US"/>
        </w:rPr>
        <w:br/>
        <w:t>Nicholas Taylor (Assoc. Prof. – Co-supervisor)</w:t>
      </w:r>
      <w:r w:rsidRPr="00BE2661">
        <w:rPr>
          <w:rStyle w:val="Enfasigrassetto"/>
          <w:b w:val="0"/>
          <w:bCs w:val="0"/>
          <w:lang w:val="en-US"/>
        </w:rPr>
        <w:br/>
        <w:t>Simon Rasmussen (Assoc. Prof. – Co-supervisor)</w:t>
      </w:r>
      <w:r w:rsidR="00BE2661">
        <w:rPr>
          <w:rStyle w:val="Enfasigrassetto"/>
          <w:b w:val="0"/>
          <w:bCs w:val="0"/>
          <w:lang w:val="en-US"/>
        </w:rPr>
        <w:br/>
        <w:t>Felix Teufel (PhD – Co-supervisor)</w:t>
      </w:r>
    </w:p>
    <w:p w14:paraId="6520E0BD" w14:textId="77777777" w:rsidR="005D378B" w:rsidRPr="00BE2661" w:rsidRDefault="005D378B" w:rsidP="005D378B">
      <w:pPr>
        <w:pStyle w:val="Sottotitolo"/>
        <w:rPr>
          <w:rStyle w:val="Enfasigrassetto"/>
          <w:b w:val="0"/>
          <w:bCs w:val="0"/>
          <w:lang w:val="en-US"/>
        </w:rPr>
      </w:pPr>
    </w:p>
    <w:p w14:paraId="63B04D13" w14:textId="5AFDE94A" w:rsidR="005D378B" w:rsidRPr="00BE2661" w:rsidRDefault="005D378B" w:rsidP="005D378B">
      <w:pPr>
        <w:pStyle w:val="Sottotitolo"/>
        <w:rPr>
          <w:rStyle w:val="Enfasigrassetto"/>
          <w:b w:val="0"/>
          <w:bCs w:val="0"/>
          <w:lang w:val="en-US"/>
        </w:rPr>
        <w:sectPr w:rsidR="005D378B" w:rsidRPr="00BE2661" w:rsidSect="004D15DC">
          <w:footerReference w:type="even" r:id="rId7"/>
          <w:footerReference w:type="default" r:id="rId8"/>
          <w:pgSz w:w="11906" w:h="16838"/>
          <w:pgMar w:top="1417" w:right="1134" w:bottom="1134" w:left="1134" w:header="708" w:footer="708" w:gutter="0"/>
          <w:cols w:space="708"/>
          <w:titlePg/>
          <w:docGrid w:linePitch="360"/>
        </w:sectPr>
      </w:pPr>
      <w:r w:rsidRPr="00BE2661">
        <w:rPr>
          <w:rStyle w:val="Enfasigrassetto"/>
          <w:b w:val="0"/>
          <w:bCs w:val="0"/>
          <w:lang w:val="en-US"/>
        </w:rPr>
        <w:t>September 2</w:t>
      </w:r>
      <w:r w:rsidR="008903D4">
        <w:rPr>
          <w:rStyle w:val="Enfasigrassetto"/>
          <w:b w:val="0"/>
          <w:bCs w:val="0"/>
          <w:lang w:val="en-US"/>
        </w:rPr>
        <w:t>6</w:t>
      </w:r>
      <w:r w:rsidRPr="00BE2661">
        <w:rPr>
          <w:rStyle w:val="Enfasigrassetto"/>
          <w:b w:val="0"/>
          <w:bCs w:val="0"/>
          <w:lang w:val="en-US"/>
        </w:rPr>
        <w:t>th, 2023</w:t>
      </w:r>
    </w:p>
    <w:p w14:paraId="129BBE98" w14:textId="77777777" w:rsidR="000C6289" w:rsidRDefault="005D378B" w:rsidP="005D378B">
      <w:pPr>
        <w:pStyle w:val="Titolo1"/>
        <w:rPr>
          <w:lang w:val="en-US"/>
        </w:rPr>
      </w:pPr>
      <w:r>
        <w:rPr>
          <w:lang w:val="en-US"/>
        </w:rPr>
        <w:lastRenderedPageBreak/>
        <w:t>Introduction</w:t>
      </w:r>
    </w:p>
    <w:p w14:paraId="0C8434CC" w14:textId="344FF5FA" w:rsidR="000C6289" w:rsidRPr="000C6289" w:rsidRDefault="000C6289" w:rsidP="00BD05C2">
      <w:pPr>
        <w:rPr>
          <w:rFonts w:eastAsia="Times New Roman"/>
          <w:lang w:val="en-US" w:eastAsia="it-IT"/>
        </w:rPr>
      </w:pPr>
      <w:r w:rsidRPr="000C6289">
        <w:rPr>
          <w:rFonts w:eastAsia="Times New Roman"/>
          <w:lang w:val="en-US" w:eastAsia="it-IT"/>
        </w:rPr>
        <w:t xml:space="preserve">Recent advancements have highlighted the efficacy of language models over traditional supervised machine learning approaches in the realm of protein structure prediction. Traditional methods rely on evolutionary information sourced from multiple sequence alignment, a process which can be computationally </w:t>
      </w:r>
      <w:r w:rsidR="00A70934" w:rsidRPr="000C6289">
        <w:rPr>
          <w:rFonts w:eastAsia="Times New Roman"/>
          <w:lang w:val="en-US" w:eastAsia="it-IT"/>
        </w:rPr>
        <w:t>intensive</w:t>
      </w:r>
      <w:r w:rsidRPr="000C6289">
        <w:rPr>
          <w:rFonts w:eastAsia="Times New Roman"/>
          <w:lang w:val="en-US" w:eastAsia="it-IT"/>
        </w:rPr>
        <w:t xml:space="preserve">. Conversely, language models have the capacity to derive information directly from </w:t>
      </w:r>
      <w:r w:rsidR="00F11343">
        <w:rPr>
          <w:rFonts w:eastAsia="Times New Roman"/>
          <w:lang w:val="en-US" w:eastAsia="it-IT"/>
        </w:rPr>
        <w:t xml:space="preserve">single </w:t>
      </w:r>
      <w:r w:rsidRPr="000C6289">
        <w:rPr>
          <w:rFonts w:eastAsia="Times New Roman"/>
          <w:lang w:val="en-US" w:eastAsia="it-IT"/>
        </w:rPr>
        <w:t>amino acid sequences.</w:t>
      </w:r>
      <w:r w:rsidR="00A70934">
        <w:rPr>
          <w:rFonts w:eastAsia="Times New Roman"/>
          <w:lang w:val="en-US" w:eastAsia="it-IT"/>
        </w:rPr>
        <w:t xml:space="preserve"> Most noticeably, such models can exploit the </w:t>
      </w:r>
      <w:r w:rsidR="00F72C5E">
        <w:rPr>
          <w:rFonts w:eastAsia="Times New Roman"/>
          <w:lang w:val="en-US" w:eastAsia="it-IT"/>
        </w:rPr>
        <w:t xml:space="preserve">information encoded in the </w:t>
      </w:r>
      <w:r w:rsidR="00A70934">
        <w:rPr>
          <w:rFonts w:eastAsia="Times New Roman"/>
          <w:lang w:val="en-US" w:eastAsia="it-IT"/>
        </w:rPr>
        <w:t xml:space="preserve">vast number of unlabeled sequences </w:t>
      </w:r>
      <w:r w:rsidR="00F72C5E">
        <w:rPr>
          <w:rFonts w:eastAsia="Times New Roman"/>
          <w:lang w:val="en-US" w:eastAsia="it-IT"/>
        </w:rPr>
        <w:t>used for their pre-training. On top of that, language models allow protein-specific predictions</w:t>
      </w:r>
      <w:r w:rsidR="00AD35E9">
        <w:rPr>
          <w:rFonts w:eastAsia="Times New Roman"/>
          <w:lang w:val="en-US" w:eastAsia="it-IT"/>
        </w:rPr>
        <w:t>, as opposed to other methods which rely on family-averaged alignments.</w:t>
      </w:r>
    </w:p>
    <w:p w14:paraId="46EA3067" w14:textId="385BDE46" w:rsidR="000C6289" w:rsidRPr="000C6289" w:rsidRDefault="000C6289" w:rsidP="00BD05C2">
      <w:pPr>
        <w:rPr>
          <w:rFonts w:eastAsia="Times New Roman"/>
          <w:lang w:val="en-US" w:eastAsia="it-IT"/>
        </w:rPr>
      </w:pPr>
      <w:r w:rsidRPr="000C6289">
        <w:rPr>
          <w:rFonts w:eastAsia="Times New Roman"/>
          <w:lang w:val="en-US" w:eastAsia="it-IT"/>
        </w:rPr>
        <w:t xml:space="preserve">The information encoded from neural networks are finding a growing number of applications, from protein structure estimation </w:t>
      </w:r>
      <w:r w:rsidRPr="000C6289">
        <w:rPr>
          <w:rFonts w:eastAsia="Times New Roman"/>
          <w:i/>
          <w:iCs/>
          <w:lang w:val="en-US" w:eastAsia="it-IT"/>
        </w:rPr>
        <w:t>[1]</w:t>
      </w:r>
      <w:r w:rsidRPr="000C6289">
        <w:rPr>
          <w:rFonts w:eastAsia="Times New Roman"/>
          <w:lang w:val="en-US" w:eastAsia="it-IT"/>
        </w:rPr>
        <w:t xml:space="preserve"> to host prediction from a viral protein </w:t>
      </w:r>
      <w:r w:rsidRPr="000C6289">
        <w:rPr>
          <w:rFonts w:eastAsia="Times New Roman"/>
          <w:i/>
          <w:iCs/>
          <w:lang w:val="en-US" w:eastAsia="it-IT"/>
        </w:rPr>
        <w:t>[2]</w:t>
      </w:r>
      <w:r w:rsidRPr="000C6289">
        <w:rPr>
          <w:rFonts w:eastAsia="Times New Roman"/>
          <w:lang w:val="en-US" w:eastAsia="it-IT"/>
        </w:rPr>
        <w:t xml:space="preserve">. State of the art results make use of embeddings, which are protein </w:t>
      </w:r>
      <w:r w:rsidR="004051A3" w:rsidRPr="000C6289">
        <w:rPr>
          <w:rFonts w:eastAsia="Times New Roman"/>
          <w:lang w:val="en-US" w:eastAsia="it-IT"/>
        </w:rPr>
        <w:t>information</w:t>
      </w:r>
      <w:r w:rsidRPr="000C6289">
        <w:rPr>
          <w:rFonts w:eastAsia="Times New Roman"/>
          <w:lang w:val="en-US" w:eastAsia="it-IT"/>
        </w:rPr>
        <w:t xml:space="preserve"> encoded via transformers architecture like </w:t>
      </w:r>
      <w:commentRangeStart w:id="1"/>
      <w:proofErr w:type="spellStart"/>
      <w:r w:rsidRPr="000C6289">
        <w:rPr>
          <w:rFonts w:eastAsia="Times New Roman"/>
          <w:lang w:val="en-US" w:eastAsia="it-IT"/>
        </w:rPr>
        <w:t>protBERT</w:t>
      </w:r>
      <w:proofErr w:type="spellEnd"/>
      <w:r w:rsidRPr="000C6289">
        <w:rPr>
          <w:rFonts w:eastAsia="Times New Roman"/>
          <w:lang w:val="en-US" w:eastAsia="it-IT"/>
        </w:rPr>
        <w:t xml:space="preserve"> </w:t>
      </w:r>
      <w:r w:rsidRPr="000C6289">
        <w:rPr>
          <w:rFonts w:eastAsia="Times New Roman"/>
          <w:i/>
          <w:iCs/>
          <w:lang w:val="en-US" w:eastAsia="it-IT"/>
        </w:rPr>
        <w:t>[</w:t>
      </w:r>
      <w:r w:rsidR="00AD35E9">
        <w:rPr>
          <w:rFonts w:eastAsia="Times New Roman"/>
          <w:i/>
          <w:iCs/>
          <w:lang w:val="en-US" w:eastAsia="it-IT"/>
        </w:rPr>
        <w:t>1</w:t>
      </w:r>
      <w:r w:rsidRPr="000C6289">
        <w:rPr>
          <w:rFonts w:eastAsia="Times New Roman"/>
          <w:i/>
          <w:iCs/>
          <w:lang w:val="en-US" w:eastAsia="it-IT"/>
        </w:rPr>
        <w:t>]</w:t>
      </w:r>
      <w:commentRangeEnd w:id="1"/>
      <w:r w:rsidR="00F23110">
        <w:rPr>
          <w:rStyle w:val="Rimandocommento"/>
        </w:rPr>
        <w:commentReference w:id="1"/>
      </w:r>
      <w:r w:rsidRPr="000C6289">
        <w:rPr>
          <w:rFonts w:eastAsia="Times New Roman"/>
          <w:lang w:val="en-US" w:eastAsia="it-IT"/>
        </w:rPr>
        <w:t>.</w:t>
      </w:r>
    </w:p>
    <w:p w14:paraId="7884D430" w14:textId="6DE406E1" w:rsidR="00BD05C2" w:rsidRDefault="000C6289" w:rsidP="00BD05C2">
      <w:pPr>
        <w:rPr>
          <w:rFonts w:eastAsia="Times New Roman"/>
          <w:lang w:val="en-US" w:eastAsia="it-IT"/>
        </w:rPr>
      </w:pPr>
      <w:r w:rsidRPr="000C6289">
        <w:rPr>
          <w:rFonts w:eastAsia="Times New Roman"/>
          <w:lang w:val="en-US" w:eastAsia="it-IT"/>
        </w:rPr>
        <w:t>This research aims to explore the capabilities of language models in predicting protein-protein interactions. The primary focus will be on assessing the potential interactions between the proteins of a phage and its bacterial host. Successfully predicting such interactions can be indicative of a virus's ability to infect the microorganism.</w:t>
      </w:r>
    </w:p>
    <w:p w14:paraId="0B15A2C2" w14:textId="2FB51A90" w:rsidR="000C6289" w:rsidRDefault="000C6289" w:rsidP="000C6289">
      <w:pPr>
        <w:pStyle w:val="Titolo1"/>
        <w:rPr>
          <w:rFonts w:eastAsia="Times New Roman"/>
          <w:lang w:val="en-US" w:eastAsia="it-IT"/>
        </w:rPr>
      </w:pPr>
      <w:r>
        <w:rPr>
          <w:rFonts w:eastAsia="Times New Roman"/>
          <w:lang w:val="en-US" w:eastAsia="it-IT"/>
        </w:rPr>
        <w:t>Methods</w:t>
      </w:r>
    </w:p>
    <w:p w14:paraId="79818537" w14:textId="574BCB98" w:rsidR="000C6289" w:rsidRPr="000C6289" w:rsidRDefault="000C6289" w:rsidP="00BD05C2">
      <w:pPr>
        <w:rPr>
          <w:rFonts w:eastAsia="Times New Roman"/>
          <w:lang w:val="en-US" w:eastAsia="it-IT"/>
        </w:rPr>
      </w:pPr>
      <w:r w:rsidRPr="000C6289">
        <w:rPr>
          <w:rFonts w:eastAsia="Times New Roman"/>
          <w:lang w:val="en-US" w:eastAsia="it-IT"/>
        </w:rPr>
        <w:t xml:space="preserve">An </w:t>
      </w:r>
      <w:r w:rsidR="006A0EAD" w:rsidRPr="000C6289">
        <w:rPr>
          <w:rFonts w:eastAsia="Times New Roman"/>
          <w:lang w:val="en-US" w:eastAsia="it-IT"/>
        </w:rPr>
        <w:t>in-depth</w:t>
      </w:r>
      <w:r w:rsidRPr="000C6289">
        <w:rPr>
          <w:rFonts w:eastAsia="Times New Roman"/>
          <w:lang w:val="en-US" w:eastAsia="it-IT"/>
        </w:rPr>
        <w:t xml:space="preserve"> investigation of the phages infecting </w:t>
      </w:r>
      <w:r w:rsidRPr="000C6289">
        <w:rPr>
          <w:rFonts w:eastAsia="Times New Roman"/>
          <w:i/>
          <w:iCs/>
          <w:lang w:val="en-US" w:eastAsia="it-IT"/>
        </w:rPr>
        <w:t>Escherichia coli</w:t>
      </w:r>
      <w:r w:rsidRPr="000C6289">
        <w:rPr>
          <w:rFonts w:eastAsia="Times New Roman"/>
          <w:lang w:val="en-US" w:eastAsia="it-IT"/>
        </w:rPr>
        <w:t xml:space="preserve"> was conducted by </w:t>
      </w:r>
      <w:r w:rsidRPr="000C6289">
        <w:rPr>
          <w:rFonts w:eastAsia="Times New Roman"/>
          <w:i/>
          <w:iCs/>
          <w:lang w:val="en-US" w:eastAsia="it-IT"/>
        </w:rPr>
        <w:t>Maffei et al [4].</w:t>
      </w:r>
      <w:r w:rsidRPr="000C6289">
        <w:rPr>
          <w:rFonts w:eastAsia="Times New Roman"/>
          <w:lang w:val="en-US" w:eastAsia="it-IT"/>
        </w:rPr>
        <w:t xml:space="preserve"> The data they collected concerns the </w:t>
      </w:r>
      <w:r w:rsidR="004907C4" w:rsidRPr="008903D4">
        <w:rPr>
          <w:rFonts w:eastAsia="Times New Roman"/>
          <w:lang w:val="en-US" w:eastAsia="it-IT"/>
        </w:rPr>
        <w:t xml:space="preserve">K-12 MG1655 </w:t>
      </w:r>
      <w:r w:rsidR="004907C4" w:rsidRPr="004907C4">
        <w:rPr>
          <w:rFonts w:eastAsia="Times New Roman"/>
          <w:lang w:eastAsia="it-IT"/>
        </w:rPr>
        <w:t>Δ</w:t>
      </w:r>
      <w:r w:rsidR="004907C4" w:rsidRPr="008903D4">
        <w:rPr>
          <w:rFonts w:eastAsia="Times New Roman"/>
          <w:lang w:val="en-US" w:eastAsia="it-IT"/>
        </w:rPr>
        <w:t>RM</w:t>
      </w:r>
      <w:r w:rsidR="004907C4" w:rsidRPr="004907C4" w:rsidDel="004907C4">
        <w:rPr>
          <w:rFonts w:eastAsia="Times New Roman"/>
          <w:lang w:val="en-US" w:eastAsia="it-IT"/>
        </w:rPr>
        <w:t xml:space="preserve"> </w:t>
      </w:r>
      <w:r w:rsidRPr="000C6289">
        <w:rPr>
          <w:rFonts w:eastAsia="Times New Roman"/>
          <w:lang w:val="en-US" w:eastAsia="it-IT"/>
        </w:rPr>
        <w:t>strain and will be the foundation for training and testing this project’s neural model.</w:t>
      </w:r>
    </w:p>
    <w:p w14:paraId="78E08DE8" w14:textId="121CA134" w:rsidR="000C6289" w:rsidRPr="000C6289" w:rsidRDefault="000C6289" w:rsidP="00BD05C2">
      <w:pPr>
        <w:rPr>
          <w:rFonts w:eastAsia="Times New Roman"/>
          <w:lang w:val="en-US" w:eastAsia="it-IT"/>
        </w:rPr>
      </w:pPr>
      <w:r w:rsidRPr="000C6289">
        <w:rPr>
          <w:rFonts w:eastAsia="Times New Roman"/>
          <w:lang w:val="en-US" w:eastAsia="it-IT"/>
        </w:rPr>
        <w:t>The first task requires the labelling of virus-host protein pairs as interacting or not. Such information will be inferred from the occurred infection and knowledge about receptor</w:t>
      </w:r>
      <w:r w:rsidR="003E3A9B">
        <w:rPr>
          <w:rFonts w:eastAsia="Times New Roman"/>
          <w:lang w:val="en-US" w:eastAsia="it-IT"/>
        </w:rPr>
        <w:t>–</w:t>
      </w:r>
      <w:r w:rsidRPr="000C6289">
        <w:rPr>
          <w:rFonts w:eastAsia="Times New Roman"/>
          <w:lang w:val="en-US" w:eastAsia="it-IT"/>
        </w:rPr>
        <w:t>receptor binding protein interaction.</w:t>
      </w:r>
    </w:p>
    <w:p w14:paraId="59B0F218" w14:textId="29D25823" w:rsidR="000C6289" w:rsidRPr="000C6289" w:rsidRDefault="000C6289" w:rsidP="00BD05C2">
      <w:pPr>
        <w:rPr>
          <w:rFonts w:eastAsia="Times New Roman"/>
          <w:lang w:val="en-US" w:eastAsia="it-IT"/>
        </w:rPr>
      </w:pPr>
      <w:r w:rsidRPr="000C6289">
        <w:rPr>
          <w:rFonts w:eastAsia="Times New Roman"/>
          <w:lang w:val="en-US" w:eastAsia="it-IT"/>
        </w:rPr>
        <w:t xml:space="preserve">Secondly, negative examples of </w:t>
      </w:r>
      <w:r w:rsidR="00846672">
        <w:rPr>
          <w:rFonts w:eastAsia="Times New Roman"/>
          <w:lang w:val="en-US" w:eastAsia="it-IT"/>
        </w:rPr>
        <w:t xml:space="preserve">expectedly </w:t>
      </w:r>
      <w:r w:rsidRPr="000C6289">
        <w:rPr>
          <w:rFonts w:eastAsia="Times New Roman"/>
          <w:lang w:val="en-US" w:eastAsia="it-IT"/>
        </w:rPr>
        <w:t>no</w:t>
      </w:r>
      <w:r w:rsidR="00846672">
        <w:rPr>
          <w:rFonts w:eastAsia="Times New Roman"/>
          <w:lang w:val="en-US" w:eastAsia="it-IT"/>
        </w:rPr>
        <w:t>n-</w:t>
      </w:r>
      <w:r w:rsidRPr="000C6289">
        <w:rPr>
          <w:rFonts w:eastAsia="Times New Roman"/>
          <w:lang w:val="en-US" w:eastAsia="it-IT"/>
        </w:rPr>
        <w:t xml:space="preserve">interacting proteins might be added to the dataset </w:t>
      </w:r>
      <w:proofErr w:type="gramStart"/>
      <w:r w:rsidRPr="000C6289">
        <w:rPr>
          <w:rFonts w:eastAsia="Times New Roman"/>
          <w:lang w:val="en-US" w:eastAsia="it-IT"/>
        </w:rPr>
        <w:t>in order to</w:t>
      </w:r>
      <w:proofErr w:type="gramEnd"/>
      <w:r w:rsidRPr="000C6289">
        <w:rPr>
          <w:rFonts w:eastAsia="Times New Roman"/>
          <w:lang w:val="en-US" w:eastAsia="it-IT"/>
        </w:rPr>
        <w:t xml:space="preserve"> reinforce the model understanding of correct protein interaction. On top of that, the protein-class distribution will be assessed to avoid any bias.</w:t>
      </w:r>
    </w:p>
    <w:p w14:paraId="74446373" w14:textId="5AF2D53D" w:rsidR="000C6289" w:rsidRPr="000C6289" w:rsidRDefault="000C6289" w:rsidP="00BD05C2">
      <w:pPr>
        <w:rPr>
          <w:rFonts w:eastAsia="Times New Roman"/>
          <w:lang w:val="en-US" w:eastAsia="it-IT"/>
        </w:rPr>
      </w:pPr>
      <w:r w:rsidRPr="000C6289">
        <w:rPr>
          <w:rFonts w:eastAsia="Times New Roman"/>
          <w:lang w:val="en-US" w:eastAsia="it-IT"/>
        </w:rPr>
        <w:t xml:space="preserve">The next step contemplates the model realization. The architecture will be based on the work of </w:t>
      </w:r>
      <w:commentRangeStart w:id="2"/>
      <w:r w:rsidRPr="000C6289">
        <w:rPr>
          <w:rFonts w:eastAsia="Times New Roman"/>
          <w:lang w:val="en-US" w:eastAsia="it-IT"/>
        </w:rPr>
        <w:t>Gonzales et al</w:t>
      </w:r>
      <w:r w:rsidR="00AD35E9">
        <w:rPr>
          <w:rFonts w:eastAsia="Times New Roman"/>
          <w:lang w:val="en-US" w:eastAsia="it-IT"/>
        </w:rPr>
        <w:t xml:space="preserve">, where the host genus is computed from a </w:t>
      </w:r>
      <w:r w:rsidR="00F85A89">
        <w:rPr>
          <w:rFonts w:eastAsia="Times New Roman"/>
          <w:lang w:val="en-US" w:eastAsia="it-IT"/>
        </w:rPr>
        <w:t>viral receptor-binding protein embedding</w:t>
      </w:r>
      <w:r w:rsidRPr="000C6289">
        <w:rPr>
          <w:rFonts w:eastAsia="Times New Roman"/>
          <w:lang w:val="en-US" w:eastAsia="it-IT"/>
        </w:rPr>
        <w:t xml:space="preserve"> [2]</w:t>
      </w:r>
      <w:commentRangeEnd w:id="2"/>
      <w:r w:rsidR="00B04CB7">
        <w:rPr>
          <w:rStyle w:val="Rimandocommento"/>
        </w:rPr>
        <w:commentReference w:id="2"/>
      </w:r>
      <w:r w:rsidRPr="000C6289">
        <w:rPr>
          <w:rFonts w:eastAsia="Times New Roman"/>
          <w:lang w:val="en-US" w:eastAsia="it-IT"/>
        </w:rPr>
        <w:t>.</w:t>
      </w:r>
      <w:r w:rsidR="00F85A89">
        <w:rPr>
          <w:rFonts w:eastAsia="Times New Roman"/>
          <w:lang w:val="en-US" w:eastAsia="it-IT"/>
        </w:rPr>
        <w:t xml:space="preserve"> On the other side, the here proposed project’s aim concerns the compatibility prediction of a virus-host protein pair. </w:t>
      </w:r>
      <w:r w:rsidRPr="000C6289">
        <w:rPr>
          <w:rFonts w:eastAsia="Times New Roman"/>
          <w:lang w:val="en-US" w:eastAsia="it-IT"/>
        </w:rPr>
        <w:t xml:space="preserve"> In detail, </w:t>
      </w:r>
      <w:r w:rsidR="00F85A89">
        <w:rPr>
          <w:rFonts w:eastAsia="Times New Roman"/>
          <w:lang w:val="en-US" w:eastAsia="it-IT"/>
        </w:rPr>
        <w:t>the architecture</w:t>
      </w:r>
      <w:r w:rsidRPr="000C6289">
        <w:rPr>
          <w:rFonts w:eastAsia="Times New Roman"/>
          <w:lang w:val="en-US" w:eastAsia="it-IT"/>
        </w:rPr>
        <w:t xml:space="preserve"> will probably see a protT5 embedding module </w:t>
      </w:r>
      <w:r w:rsidR="0032299B">
        <w:rPr>
          <w:rFonts w:eastAsia="Times New Roman"/>
          <w:lang w:val="en-US" w:eastAsia="it-IT"/>
        </w:rPr>
        <w:t xml:space="preserve">[1] </w:t>
      </w:r>
      <w:r w:rsidRPr="000C6289">
        <w:rPr>
          <w:rFonts w:eastAsia="Times New Roman"/>
          <w:lang w:val="en-US" w:eastAsia="it-IT"/>
        </w:rPr>
        <w:t>followed by a random forest classifier.</w:t>
      </w:r>
    </w:p>
    <w:p w14:paraId="602152BF" w14:textId="01F3BDB4" w:rsidR="000C6289" w:rsidRPr="00EA7A05" w:rsidRDefault="000C6289" w:rsidP="000C6289">
      <w:pPr>
        <w:rPr>
          <w:rFonts w:eastAsia="Times New Roman"/>
          <w:lang w:val="en-US" w:eastAsia="it-IT"/>
        </w:rPr>
      </w:pPr>
      <w:r w:rsidRPr="000C6289">
        <w:rPr>
          <w:rFonts w:eastAsia="Times New Roman"/>
          <w:lang w:val="en-US" w:eastAsia="it-IT"/>
        </w:rPr>
        <w:t>Lastly, an additional volume of protein sequences will be obtained</w:t>
      </w:r>
      <w:r w:rsidR="005C189A">
        <w:rPr>
          <w:rFonts w:eastAsia="Times New Roman"/>
          <w:lang w:val="en-US" w:eastAsia="it-IT"/>
        </w:rPr>
        <w:t xml:space="preserve"> from</w:t>
      </w:r>
      <w:r w:rsidRPr="000C6289">
        <w:rPr>
          <w:rFonts w:eastAsia="Times New Roman"/>
          <w:lang w:val="en-US" w:eastAsia="it-IT"/>
        </w:rPr>
        <w:t xml:space="preserve"> </w:t>
      </w:r>
      <w:r w:rsidRPr="000C6289">
        <w:rPr>
          <w:rFonts w:eastAsia="Times New Roman"/>
          <w:b/>
          <w:bCs/>
          <w:i/>
          <w:iCs/>
          <w:lang w:val="en-US" w:eastAsia="it-IT"/>
        </w:rPr>
        <w:t>E. coli</w:t>
      </w:r>
      <w:r w:rsidRPr="000C6289">
        <w:rPr>
          <w:rFonts w:eastAsia="Times New Roman"/>
          <w:lang w:val="en-US" w:eastAsia="it-IT"/>
        </w:rPr>
        <w:t xml:space="preserve"> genomic sequences containing prophages. Infection from these phages is taken</w:t>
      </w:r>
      <w:r w:rsidR="00795504">
        <w:rPr>
          <w:rFonts w:eastAsia="Times New Roman"/>
          <w:lang w:val="en-US" w:eastAsia="it-IT"/>
        </w:rPr>
        <w:t xml:space="preserve"> </w:t>
      </w:r>
      <w:commentRangeStart w:id="3"/>
      <w:r w:rsidR="00795504">
        <w:rPr>
          <w:rFonts w:eastAsia="Times New Roman"/>
          <w:lang w:val="en-US" w:eastAsia="it-IT"/>
        </w:rPr>
        <w:t>heuristically</w:t>
      </w:r>
      <w:r w:rsidRPr="000C6289">
        <w:rPr>
          <w:rFonts w:eastAsia="Times New Roman"/>
          <w:lang w:val="en-US" w:eastAsia="it-IT"/>
        </w:rPr>
        <w:t xml:space="preserve"> for granted</w:t>
      </w:r>
      <w:commentRangeEnd w:id="3"/>
      <w:r w:rsidR="00A6209E">
        <w:rPr>
          <w:rStyle w:val="Rimandocommento"/>
        </w:rPr>
        <w:commentReference w:id="3"/>
      </w:r>
      <w:r w:rsidR="00A6209E">
        <w:rPr>
          <w:rFonts w:eastAsia="Times New Roman"/>
          <w:lang w:val="en-US" w:eastAsia="it-IT"/>
        </w:rPr>
        <w:t>.</w:t>
      </w:r>
      <w:r w:rsidRPr="000C6289">
        <w:rPr>
          <w:rFonts w:eastAsia="Times New Roman"/>
          <w:lang w:val="en-US" w:eastAsia="it-IT"/>
        </w:rPr>
        <w:t xml:space="preserve"> Further data processing and model training will follow.</w:t>
      </w:r>
    </w:p>
    <w:p w14:paraId="797060EE" w14:textId="77777777" w:rsidR="004D15DC" w:rsidRPr="000C6289" w:rsidRDefault="004D15DC" w:rsidP="004D15DC">
      <w:pPr>
        <w:pStyle w:val="Titolo1"/>
        <w:rPr>
          <w:lang w:val="en-US" w:eastAsia="it-IT"/>
        </w:rPr>
      </w:pPr>
      <w:r>
        <w:rPr>
          <w:lang w:val="en-US" w:eastAsia="it-IT"/>
        </w:rPr>
        <w:t>Side projects</w:t>
      </w:r>
    </w:p>
    <w:p w14:paraId="6743966D" w14:textId="77777777" w:rsidR="004D15DC" w:rsidRPr="000C6289" w:rsidRDefault="004D15DC" w:rsidP="004D15DC">
      <w:pPr>
        <w:rPr>
          <w:rFonts w:eastAsia="Times New Roman"/>
          <w:lang w:val="en-US" w:eastAsia="it-IT"/>
        </w:rPr>
      </w:pPr>
      <w:r w:rsidRPr="000C6289">
        <w:rPr>
          <w:rFonts w:eastAsia="Times New Roman"/>
          <w:lang w:val="en-US" w:eastAsia="it-IT"/>
        </w:rPr>
        <w:t>The subject is exciting and open to various possibilities. Hereby are listed some possible developments:</w:t>
      </w:r>
    </w:p>
    <w:p w14:paraId="26EEB921" w14:textId="4ED4C3EC" w:rsidR="004D15DC" w:rsidRPr="00BD05C2" w:rsidRDefault="004D15DC" w:rsidP="004D15DC">
      <w:pPr>
        <w:pStyle w:val="Paragrafoelenco"/>
        <w:numPr>
          <w:ilvl w:val="0"/>
          <w:numId w:val="6"/>
        </w:numPr>
        <w:rPr>
          <w:rFonts w:eastAsia="Times New Roman"/>
          <w:lang w:val="en-US" w:eastAsia="it-IT"/>
        </w:rPr>
      </w:pPr>
      <w:r w:rsidRPr="00BD05C2">
        <w:rPr>
          <w:rFonts w:eastAsia="Times New Roman"/>
          <w:lang w:val="en-US" w:eastAsia="it-IT"/>
        </w:rPr>
        <w:t xml:space="preserve">Consider phage interaction with the </w:t>
      </w:r>
      <w:proofErr w:type="gramStart"/>
      <w:r w:rsidRPr="00BD05C2">
        <w:rPr>
          <w:rFonts w:eastAsia="Times New Roman"/>
          <w:lang w:val="en-US" w:eastAsia="it-IT"/>
        </w:rPr>
        <w:t>lipopolysaccharide</w:t>
      </w:r>
      <w:r w:rsidR="009019CC">
        <w:rPr>
          <w:rFonts w:eastAsia="Times New Roman"/>
          <w:lang w:val="en-US" w:eastAsia="it-IT"/>
        </w:rPr>
        <w:t>s</w:t>
      </w:r>
      <w:proofErr w:type="gramEnd"/>
    </w:p>
    <w:p w14:paraId="2F40DF30" w14:textId="77777777" w:rsidR="004D15DC" w:rsidRPr="00BD05C2" w:rsidRDefault="004D15DC" w:rsidP="004D15DC">
      <w:pPr>
        <w:pStyle w:val="Paragrafoelenco"/>
        <w:numPr>
          <w:ilvl w:val="0"/>
          <w:numId w:val="6"/>
        </w:numPr>
        <w:rPr>
          <w:rFonts w:eastAsia="Times New Roman"/>
          <w:lang w:val="en-US" w:eastAsia="it-IT"/>
        </w:rPr>
      </w:pPr>
      <w:r w:rsidRPr="00BD05C2">
        <w:rPr>
          <w:rFonts w:eastAsia="Times New Roman"/>
          <w:lang w:val="en-US" w:eastAsia="it-IT"/>
        </w:rPr>
        <w:t xml:space="preserve">Improve biological knowledge increasing embeddings interpretability - </w:t>
      </w:r>
      <w:proofErr w:type="gramStart"/>
      <w:r w:rsidRPr="00BD05C2">
        <w:rPr>
          <w:rFonts w:eastAsia="Times New Roman"/>
          <w:lang w:val="en-US" w:eastAsia="it-IT"/>
        </w:rPr>
        <w:t>e.g.</w:t>
      </w:r>
      <w:proofErr w:type="gramEnd"/>
      <w:r w:rsidRPr="00BD05C2">
        <w:rPr>
          <w:rFonts w:eastAsia="Times New Roman"/>
          <w:lang w:val="en-US" w:eastAsia="it-IT"/>
        </w:rPr>
        <w:t xml:space="preserve"> projection on lower dimensions</w:t>
      </w:r>
    </w:p>
    <w:p w14:paraId="66BEF0C1" w14:textId="77777777" w:rsidR="004D15DC" w:rsidRPr="00BD05C2" w:rsidRDefault="004D15DC" w:rsidP="004D15DC">
      <w:pPr>
        <w:pStyle w:val="Paragrafoelenco"/>
        <w:numPr>
          <w:ilvl w:val="0"/>
          <w:numId w:val="6"/>
        </w:numPr>
        <w:rPr>
          <w:rFonts w:eastAsia="Times New Roman"/>
          <w:lang w:val="en-US" w:eastAsia="it-IT"/>
        </w:rPr>
      </w:pPr>
      <w:r w:rsidRPr="00BD05C2">
        <w:rPr>
          <w:rFonts w:eastAsia="Times New Roman"/>
          <w:lang w:val="en-US" w:eastAsia="it-IT"/>
        </w:rPr>
        <w:t xml:space="preserve">Move the focus on other phylogenetic </w:t>
      </w:r>
      <w:proofErr w:type="gramStart"/>
      <w:r w:rsidRPr="00BD05C2">
        <w:rPr>
          <w:rFonts w:eastAsia="Times New Roman"/>
          <w:lang w:val="en-US" w:eastAsia="it-IT"/>
        </w:rPr>
        <w:t>elements</w:t>
      </w:r>
      <w:proofErr w:type="gramEnd"/>
    </w:p>
    <w:p w14:paraId="4626FE6B" w14:textId="77777777" w:rsidR="004D15DC" w:rsidRPr="00BD05C2" w:rsidRDefault="004D15DC" w:rsidP="004D15DC">
      <w:pPr>
        <w:pStyle w:val="Paragrafoelenco"/>
        <w:numPr>
          <w:ilvl w:val="0"/>
          <w:numId w:val="6"/>
        </w:numPr>
        <w:rPr>
          <w:rFonts w:eastAsia="Times New Roman"/>
          <w:lang w:val="en-US" w:eastAsia="it-IT"/>
        </w:rPr>
      </w:pPr>
      <w:r w:rsidRPr="00BD05C2">
        <w:rPr>
          <w:rFonts w:eastAsia="Times New Roman"/>
          <w:lang w:val="en-US" w:eastAsia="it-IT"/>
        </w:rPr>
        <w:t xml:space="preserve">Estimate confidence on predictions via evidential </w:t>
      </w:r>
      <w:proofErr w:type="gramStart"/>
      <w:r w:rsidRPr="00BD05C2">
        <w:rPr>
          <w:rFonts w:eastAsia="Times New Roman"/>
          <w:lang w:val="en-US" w:eastAsia="it-IT"/>
        </w:rPr>
        <w:t>learning</w:t>
      </w:r>
      <w:proofErr w:type="gramEnd"/>
    </w:p>
    <w:p w14:paraId="60FB34B2" w14:textId="77777777" w:rsidR="004D15DC" w:rsidRPr="004D15DC" w:rsidRDefault="004D15DC" w:rsidP="004D15DC">
      <w:pPr>
        <w:pStyle w:val="Paragrafoelenco"/>
        <w:numPr>
          <w:ilvl w:val="0"/>
          <w:numId w:val="6"/>
        </w:numPr>
        <w:rPr>
          <w:lang w:val="en-US"/>
        </w:rPr>
      </w:pPr>
      <w:r w:rsidRPr="00BD05C2">
        <w:rPr>
          <w:rFonts w:eastAsia="Times New Roman"/>
          <w:lang w:val="en-US" w:eastAsia="it-IT"/>
        </w:rPr>
        <w:t xml:space="preserve">Use protein sets as input to estimate infection instead of protein-protein </w:t>
      </w:r>
      <w:proofErr w:type="gramStart"/>
      <w:r w:rsidRPr="00BD05C2">
        <w:rPr>
          <w:rFonts w:eastAsia="Times New Roman"/>
          <w:lang w:val="en-US" w:eastAsia="it-IT"/>
        </w:rPr>
        <w:t>interactions</w:t>
      </w:r>
      <w:proofErr w:type="gramEnd"/>
    </w:p>
    <w:p w14:paraId="10D87AA6" w14:textId="3A11189F" w:rsidR="000C6289" w:rsidRPr="008903D4" w:rsidRDefault="000C6289" w:rsidP="008903D4">
      <w:pPr>
        <w:pStyle w:val="Titolo1"/>
        <w:rPr>
          <w:lang w:val="en-US" w:eastAsia="it-IT"/>
        </w:rPr>
      </w:pPr>
      <w:r w:rsidRPr="008903D4">
        <w:rPr>
          <w:lang w:val="en-US" w:eastAsia="it-IT"/>
        </w:rPr>
        <w:lastRenderedPageBreak/>
        <w:t>Project timeline</w:t>
      </w:r>
    </w:p>
    <w:p w14:paraId="30B79F5D" w14:textId="6029DD9B" w:rsidR="004D15DC" w:rsidRPr="004D15DC" w:rsidRDefault="008903D4" w:rsidP="004D15DC">
      <w:pPr>
        <w:rPr>
          <w:lang w:val="en-US" w:eastAsia="it-IT"/>
        </w:rPr>
      </w:pPr>
      <w:r w:rsidRPr="000C6289">
        <w:rPr>
          <w:noProof/>
        </w:rPr>
        <w:drawing>
          <wp:anchor distT="0" distB="0" distL="114300" distR="114300" simplePos="0" relativeHeight="251661312" behindDoc="0" locked="0" layoutInCell="1" allowOverlap="1" wp14:anchorId="0E0CF341" wp14:editId="59EB97AB">
            <wp:simplePos x="0" y="0"/>
            <wp:positionH relativeFrom="margin">
              <wp:align>left</wp:align>
            </wp:positionH>
            <wp:positionV relativeFrom="page">
              <wp:posOffset>4655240</wp:posOffset>
            </wp:positionV>
            <wp:extent cx="6120130" cy="1303655"/>
            <wp:effectExtent l="0" t="0" r="0" b="0"/>
            <wp:wrapTopAndBottom/>
            <wp:docPr id="555726642"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26642" name="Immagine 1" descr="Immagine che contiene testo, schermat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1303655"/>
                    </a:xfrm>
                    <a:prstGeom prst="rect">
                      <a:avLst/>
                    </a:prstGeom>
                  </pic:spPr>
                </pic:pic>
              </a:graphicData>
            </a:graphic>
          </wp:anchor>
        </w:drawing>
      </w:r>
      <w:r w:rsidRPr="0054082D">
        <w:rPr>
          <w:noProof/>
        </w:rPr>
        <w:drawing>
          <wp:anchor distT="0" distB="0" distL="114300" distR="114300" simplePos="0" relativeHeight="251662336" behindDoc="0" locked="0" layoutInCell="1" allowOverlap="1" wp14:anchorId="2D14994D" wp14:editId="670E6222">
            <wp:simplePos x="0" y="0"/>
            <wp:positionH relativeFrom="margin">
              <wp:align>right</wp:align>
            </wp:positionH>
            <wp:positionV relativeFrom="page">
              <wp:posOffset>1428750</wp:posOffset>
            </wp:positionV>
            <wp:extent cx="6120130" cy="2511425"/>
            <wp:effectExtent l="0" t="0" r="0" b="3175"/>
            <wp:wrapTopAndBottom/>
            <wp:docPr id="537650916" name="Immagine 1" descr="Immagine che contiene testo, Carattere,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50916" name="Immagine 1" descr="Immagine che contiene testo, Carattere, numero, linea&#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120130" cy="2511425"/>
                    </a:xfrm>
                    <a:prstGeom prst="rect">
                      <a:avLst/>
                    </a:prstGeom>
                  </pic:spPr>
                </pic:pic>
              </a:graphicData>
            </a:graphic>
          </wp:anchor>
        </w:drawing>
      </w:r>
      <w:r w:rsidR="004D15DC">
        <w:rPr>
          <w:noProof/>
        </w:rPr>
        <mc:AlternateContent>
          <mc:Choice Requires="wps">
            <w:drawing>
              <wp:anchor distT="0" distB="0" distL="114300" distR="114300" simplePos="0" relativeHeight="251664384" behindDoc="0" locked="0" layoutInCell="1" allowOverlap="1" wp14:anchorId="708E805E" wp14:editId="5A1966E5">
                <wp:simplePos x="0" y="0"/>
                <wp:positionH relativeFrom="column">
                  <wp:posOffset>0</wp:posOffset>
                </wp:positionH>
                <wp:positionV relativeFrom="paragraph">
                  <wp:posOffset>4834841</wp:posOffset>
                </wp:positionV>
                <wp:extent cx="6120130" cy="635"/>
                <wp:effectExtent l="0" t="0" r="0" b="0"/>
                <wp:wrapTopAndBottom/>
                <wp:docPr id="316371632" name="Casella di testo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10608EC3" w14:textId="5C2329B3" w:rsidR="000C6289" w:rsidRPr="000C6289" w:rsidRDefault="000C6289" w:rsidP="000C6289">
                            <w:pPr>
                              <w:pStyle w:val="Didascalia"/>
                              <w:rPr>
                                <w:b w:val="0"/>
                                <w:bCs w:val="0"/>
                                <w:caps/>
                                <w:spacing w:val="4"/>
                                <w:sz w:val="28"/>
                                <w:szCs w:val="28"/>
                              </w:rPr>
                            </w:pPr>
                            <w:r w:rsidRPr="000C6289">
                              <w:rPr>
                                <w:b w:val="0"/>
                                <w:bCs w:val="0"/>
                              </w:rPr>
                              <w:t>Figure 2 - Project report writing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8E805E" id="_x0000_t202" coordsize="21600,21600" o:spt="202" path="m,l,21600r21600,l21600,xe">
                <v:stroke joinstyle="miter"/>
                <v:path gradientshapeok="t" o:connecttype="rect"/>
              </v:shapetype>
              <v:shape id="Casella di testo 1" o:spid="_x0000_s1026" type="#_x0000_t202" style="position:absolute;left:0;text-align:left;margin-left:0;margin-top:380.7pt;width:481.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" stroked="f">
                <v:textbox style="mso-fit-shape-to-text:t" inset="0,0,0,0">
                  <w:txbxContent>
                    <w:p w14:paraId="10608EC3" w14:textId="5C2329B3" w:rsidR="000C6289" w:rsidRPr="000C6289" w:rsidRDefault="000C6289" w:rsidP="000C6289">
                      <w:pPr>
                        <w:pStyle w:val="Didascalia"/>
                        <w:rPr>
                          <w:b w:val="0"/>
                          <w:bCs w:val="0"/>
                          <w:caps/>
                          <w:spacing w:val="4"/>
                          <w:sz w:val="28"/>
                          <w:szCs w:val="28"/>
                        </w:rPr>
                      </w:pPr>
                      <w:r w:rsidRPr="000C6289">
                        <w:rPr>
                          <w:b w:val="0"/>
                          <w:bCs w:val="0"/>
                        </w:rPr>
                        <w:t>Figure 2 - Project report writing</w:t>
                      </w:r>
                    </w:p>
                  </w:txbxContent>
                </v:textbox>
                <w10:wrap type="topAndBottom"/>
              </v:shape>
            </w:pict>
          </mc:Fallback>
        </mc:AlternateContent>
      </w:r>
      <w:r w:rsidR="004D15DC">
        <w:rPr>
          <w:noProof/>
        </w:rPr>
        <mc:AlternateContent>
          <mc:Choice Requires="wps">
            <w:drawing>
              <wp:anchor distT="0" distB="0" distL="114300" distR="114300" simplePos="0" relativeHeight="251660288" behindDoc="0" locked="0" layoutInCell="1" allowOverlap="1" wp14:anchorId="583E68F4" wp14:editId="6E4D43A5">
                <wp:simplePos x="0" y="0"/>
                <wp:positionH relativeFrom="margin">
                  <wp:posOffset>0</wp:posOffset>
                </wp:positionH>
                <wp:positionV relativeFrom="paragraph">
                  <wp:posOffset>2996565</wp:posOffset>
                </wp:positionV>
                <wp:extent cx="6120130" cy="635"/>
                <wp:effectExtent l="0" t="0" r="0" b="0"/>
                <wp:wrapTopAndBottom/>
                <wp:docPr id="606465122" name="Casella di testo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18EAEDA" w14:textId="66D08DEB" w:rsidR="000C6289" w:rsidRPr="000C6289" w:rsidRDefault="000C6289" w:rsidP="000C6289">
                            <w:pPr>
                              <w:pStyle w:val="Didascalia"/>
                              <w:rPr>
                                <w:b w:val="0"/>
                                <w:bCs w:val="0"/>
                                <w:caps/>
                                <w:spacing w:val="4"/>
                                <w:sz w:val="28"/>
                                <w:szCs w:val="28"/>
                                <w:lang w:val="en-US"/>
                              </w:rPr>
                            </w:pPr>
                            <w:r w:rsidRPr="000C6289">
                              <w:rPr>
                                <w:b w:val="0"/>
                                <w:bCs w:val="0"/>
                                <w:lang w:val="en-US"/>
                              </w:rPr>
                              <w:t xml:space="preserve">Figure </w:t>
                            </w:r>
                            <w:r w:rsidR="004D15DC" w:rsidRPr="004D15DC">
                              <w:rPr>
                                <w:b w:val="0"/>
                                <w:bCs w:val="0"/>
                                <w:lang w:val="en-US"/>
                              </w:rPr>
                              <w:t>1</w:t>
                            </w:r>
                            <w:r w:rsidRPr="000C6289">
                              <w:rPr>
                                <w:b w:val="0"/>
                                <w:bCs w:val="0"/>
                                <w:lang w:val="en-US"/>
                              </w:rPr>
                              <w:t xml:space="preserve"> - Data handling and model development for phages and prophages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3E68F4" id="_x0000_t202" coordsize="21600,21600" o:spt="202" path="m,l,21600r21600,l21600,xe">
                <v:stroke joinstyle="miter"/>
                <v:path gradientshapeok="t" o:connecttype="rect"/>
              </v:shapetype>
              <v:shape id="_x0000_s1027" type="#_x0000_t202" style="position:absolute;left:0;text-align:left;margin-left:0;margin-top:235.95pt;width:481.9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" stroked="f">
                <v:textbox style="mso-fit-shape-to-text:t" inset="0,0,0,0">
                  <w:txbxContent>
                    <w:p w14:paraId="618EAEDA" w14:textId="66D08DEB" w:rsidR="000C6289" w:rsidRPr="000C6289" w:rsidRDefault="000C6289" w:rsidP="000C6289">
                      <w:pPr>
                        <w:pStyle w:val="Didascalia"/>
                        <w:rPr>
                          <w:b w:val="0"/>
                          <w:bCs w:val="0"/>
                          <w:caps/>
                          <w:spacing w:val="4"/>
                          <w:sz w:val="28"/>
                          <w:szCs w:val="28"/>
                          <w:lang w:val="en-US"/>
                        </w:rPr>
                      </w:pPr>
                      <w:r w:rsidRPr="000C6289">
                        <w:rPr>
                          <w:b w:val="0"/>
                          <w:bCs w:val="0"/>
                          <w:lang w:val="en-US"/>
                        </w:rPr>
                        <w:t xml:space="preserve">Figure </w:t>
                      </w:r>
                      <w:r w:rsidR="004D15DC" w:rsidRPr="004D15DC">
                        <w:rPr>
                          <w:b w:val="0"/>
                          <w:bCs w:val="0"/>
                          <w:lang w:val="en-US"/>
                        </w:rPr>
                        <w:t>1</w:t>
                      </w:r>
                      <w:r w:rsidRPr="000C6289">
                        <w:rPr>
                          <w:b w:val="0"/>
                          <w:bCs w:val="0"/>
                          <w:lang w:val="en-US"/>
                        </w:rPr>
                        <w:t xml:space="preserve"> - Data handling and model development for phages and prophages</w:t>
                      </w:r>
                    </w:p>
                  </w:txbxContent>
                </v:textbox>
                <w10:wrap type="topAndBottom" anchorx="margin"/>
              </v:shape>
            </w:pict>
          </mc:Fallback>
        </mc:AlternateContent>
      </w:r>
      <w:r w:rsidR="004D15DC">
        <w:rPr>
          <w:lang w:val="en-US" w:eastAsia="it-IT"/>
        </w:rPr>
        <w:t>Period: 28/08/2023 – 28/01/2024</w:t>
      </w:r>
    </w:p>
    <w:p w14:paraId="1639AFDE" w14:textId="7C46122A" w:rsidR="008903D4" w:rsidRPr="00BD05C2" w:rsidRDefault="008903D4" w:rsidP="008903D4">
      <w:pPr>
        <w:pStyle w:val="Titolo1"/>
        <w:rPr>
          <w:lang w:val="en-US"/>
        </w:rPr>
      </w:pPr>
      <w:r w:rsidRPr="00BD05C2">
        <w:rPr>
          <w:lang w:val="en-US"/>
        </w:rPr>
        <w:t>References</w:t>
      </w:r>
    </w:p>
    <w:p w14:paraId="3E1C9803" w14:textId="32119573" w:rsidR="008903D4" w:rsidRPr="00BD05C2" w:rsidRDefault="008903D4" w:rsidP="008903D4">
      <w:pPr>
        <w:pStyle w:val="Paragrafoelenco"/>
        <w:numPr>
          <w:ilvl w:val="0"/>
          <w:numId w:val="5"/>
        </w:numPr>
        <w:rPr>
          <w:sz w:val="20"/>
          <w:szCs w:val="20"/>
        </w:rPr>
      </w:pPr>
      <w:r w:rsidRPr="00BD05C2">
        <w:rPr>
          <w:sz w:val="20"/>
          <w:szCs w:val="20"/>
        </w:rPr>
        <w:t>Elnaggar et al. – DOI: 10.1109/TPAMI.2021.3095381</w:t>
      </w:r>
    </w:p>
    <w:p w14:paraId="6A00860D" w14:textId="7F75EFCB" w:rsidR="008903D4" w:rsidRPr="008903D4" w:rsidRDefault="008903D4" w:rsidP="008903D4">
      <w:pPr>
        <w:pStyle w:val="Paragrafoelenco"/>
        <w:numPr>
          <w:ilvl w:val="0"/>
          <w:numId w:val="5"/>
        </w:numPr>
        <w:rPr>
          <w:sz w:val="20"/>
          <w:szCs w:val="20"/>
          <w:lang w:val="da-DK"/>
        </w:rPr>
      </w:pPr>
      <w:r w:rsidRPr="008903D4">
        <w:rPr>
          <w:sz w:val="20"/>
          <w:szCs w:val="20"/>
          <w:lang w:val="da-DK"/>
        </w:rPr>
        <w:t>Gonzales et al. – DOI: 10.1371/journal.pone.0289030</w:t>
      </w:r>
    </w:p>
    <w:p w14:paraId="187CFA4E" w14:textId="18E56AB3" w:rsidR="000C6289" w:rsidRPr="008903D4" w:rsidRDefault="008903D4" w:rsidP="000C6289">
      <w:pPr>
        <w:pStyle w:val="Paragrafoelenco"/>
        <w:numPr>
          <w:ilvl w:val="0"/>
          <w:numId w:val="5"/>
        </w:numPr>
        <w:rPr>
          <w:lang w:val="en-US" w:eastAsia="it-IT"/>
        </w:rPr>
      </w:pPr>
      <w:r w:rsidRPr="008903D4">
        <w:rPr>
          <w:sz w:val="20"/>
          <w:szCs w:val="20"/>
        </w:rPr>
        <w:t xml:space="preserve">Maffei et al. – DOI: </w:t>
      </w:r>
      <w:hyperlink r:id="rId15" w:history="1">
        <w:r w:rsidRPr="008903D4">
          <w:rPr>
            <w:sz w:val="20"/>
            <w:szCs w:val="20"/>
          </w:rPr>
          <w:t>10.1371/journal.pbio.3001424</w:t>
        </w:r>
      </w:hyperlink>
    </w:p>
    <w:p w14:paraId="255FE01D" w14:textId="4B194464" w:rsidR="001E062E" w:rsidRPr="000C6289" w:rsidRDefault="001E062E" w:rsidP="0054082D">
      <w:pPr>
        <w:jc w:val="center"/>
        <w:rPr>
          <w:lang w:val="en-US"/>
        </w:rPr>
      </w:pPr>
    </w:p>
    <w:sectPr w:rsidR="001E062E" w:rsidRPr="000C6289" w:rsidSect="004D15DC">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enrik Nielsen" w:date="2023-09-23T16:02:00Z" w:initials="HN">
    <w:p w14:paraId="48AFB4A5" w14:textId="77777777" w:rsidR="00F23110" w:rsidRDefault="00F23110">
      <w:pPr>
        <w:pStyle w:val="Testocommento"/>
        <w:jc w:val="left"/>
      </w:pPr>
      <w:r>
        <w:rPr>
          <w:rStyle w:val="Rimandocommento"/>
        </w:rPr>
        <w:annotationRef/>
      </w:r>
      <w:r>
        <w:t>This is a mix-up. Ref {3] is about ProteinBERT (not ProtBert) and it is NOT a transformer architecture.</w:t>
      </w:r>
    </w:p>
    <w:p w14:paraId="17B20B90" w14:textId="77777777" w:rsidR="00F23110" w:rsidRDefault="00F23110">
      <w:pPr>
        <w:pStyle w:val="Testocommento"/>
        <w:jc w:val="left"/>
      </w:pPr>
      <w:r>
        <w:t xml:space="preserve">ProtBert is a transformer, but is described in ref [1]. </w:t>
      </w:r>
    </w:p>
    <w:p w14:paraId="0DA7C6DD" w14:textId="77777777" w:rsidR="00F23110" w:rsidRDefault="00F23110" w:rsidP="00AC3862">
      <w:pPr>
        <w:pStyle w:val="Testocommento"/>
        <w:jc w:val="left"/>
      </w:pPr>
      <w:r>
        <w:t>I would say you don't need ref. [3].</w:t>
      </w:r>
    </w:p>
  </w:comment>
  <w:comment w:id="2" w:author="Henrik Nielsen" w:date="2023-09-23T16:11:00Z" w:initials="HN">
    <w:p w14:paraId="2E6282B9" w14:textId="77777777" w:rsidR="00B04CB7" w:rsidRDefault="00B04CB7" w:rsidP="007E01D9">
      <w:pPr>
        <w:pStyle w:val="Testocommento"/>
        <w:jc w:val="left"/>
      </w:pPr>
      <w:r>
        <w:rPr>
          <w:rStyle w:val="Rimandocommento"/>
        </w:rPr>
        <w:annotationRef/>
      </w:r>
      <w:r>
        <w:t>You could add a sentence about how your work will be different from Gonzales et al (they predict at genus-level)...</w:t>
      </w:r>
    </w:p>
  </w:comment>
  <w:comment w:id="3" w:author="Nicholas M I Taylor" w:date="2023-09-23T13:45:00Z" w:initials="NT">
    <w:p w14:paraId="27111014" w14:textId="139E419F" w:rsidR="00A6209E" w:rsidRDefault="00A6209E" w:rsidP="004B3287">
      <w:pPr>
        <w:jc w:val="left"/>
      </w:pPr>
      <w:r>
        <w:rPr>
          <w:rStyle w:val="Rimandocommento"/>
        </w:rPr>
        <w:annotationRef/>
      </w:r>
      <w:r>
        <w:rPr>
          <w:color w:val="000000"/>
          <w:sz w:val="20"/>
          <w:szCs w:val="20"/>
        </w:rPr>
        <w:t>Not sure that is the right way to put it, just want to indicate that this is not true in all cases.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A7C6DD" w15:done="1"/>
  <w15:commentEx w15:paraId="2E6282B9" w15:done="1"/>
  <w15:commentEx w15:paraId="2711101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862B18" w16cex:dateUtc="2023-09-23T14:02:00Z"/>
  <w16cex:commentExtensible w16cex:durableId="29FA82AA" w16cex:dateUtc="2023-09-23T14:11:00Z"/>
  <w16cex:commentExtensible w16cex:durableId="5721E3B2" w16cex:dateUtc="2023-09-23T11:45:00Z">
    <w16cex:extLst>
      <w16:ext w16:uri="{CE6994B0-6A32-4C9F-8C6B-6E91EDA988CE}">
        <cr:reactions xmlns:cr="http://schemas.microsoft.com/office/comments/2020/reactions">
          <cr:reaction reactionType="1">
            <cr:reactionInfo dateUtc="2023-09-23T12:06:07Z">
              <cr:user userId="S::s212975@dtu.dk::768e56f7-9296-431d-afed-464326103f8c" userProvider="AD" userName="Paolo Federico"/>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A7C6DD" w16cid:durableId="37862B18"/>
  <w16cid:commentId w16cid:paraId="2E6282B9" w16cid:durableId="29FA82AA"/>
  <w16cid:commentId w16cid:paraId="27111014" w16cid:durableId="5721E3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8F3CD" w14:textId="77777777" w:rsidR="007D659A" w:rsidRDefault="007D659A" w:rsidP="004D15DC">
      <w:pPr>
        <w:spacing w:after="0" w:line="240" w:lineRule="auto"/>
      </w:pPr>
      <w:r>
        <w:separator/>
      </w:r>
    </w:p>
  </w:endnote>
  <w:endnote w:type="continuationSeparator" w:id="0">
    <w:p w14:paraId="4490B43B" w14:textId="77777777" w:rsidR="007D659A" w:rsidRDefault="007D659A" w:rsidP="004D1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054246"/>
      <w:docPartObj>
        <w:docPartGallery w:val="Page Numbers (Bottom of Page)"/>
        <w:docPartUnique/>
      </w:docPartObj>
    </w:sdtPr>
    <w:sdtContent>
      <w:p w14:paraId="6906C835" w14:textId="1C514113" w:rsidR="004D15DC" w:rsidRDefault="004D15DC">
        <w:pPr>
          <w:pStyle w:val="Pidipagina"/>
        </w:pPr>
        <w:r>
          <w:fldChar w:fldCharType="begin"/>
        </w:r>
        <w:r>
          <w:instrText>PAGE   \* MERGEFORMAT</w:instrText>
        </w:r>
        <w:r>
          <w:fldChar w:fldCharType="separate"/>
        </w:r>
        <w:r>
          <w:t>2</w:t>
        </w:r>
        <w:r>
          <w:fldChar w:fldCharType="end"/>
        </w:r>
      </w:p>
    </w:sdtContent>
  </w:sdt>
  <w:p w14:paraId="6AE6BEF3" w14:textId="77777777" w:rsidR="004D15DC" w:rsidRDefault="004D15D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099191"/>
      <w:docPartObj>
        <w:docPartGallery w:val="Page Numbers (Bottom of Page)"/>
        <w:docPartUnique/>
      </w:docPartObj>
    </w:sdtPr>
    <w:sdtContent>
      <w:p w14:paraId="06F6EADC" w14:textId="09D6DFE6" w:rsidR="004D15DC" w:rsidRDefault="004D15DC">
        <w:pPr>
          <w:pStyle w:val="Pidipagina"/>
          <w:jc w:val="right"/>
        </w:pPr>
        <w:r>
          <w:fldChar w:fldCharType="begin"/>
        </w:r>
        <w:r>
          <w:instrText>PAGE   \* MERGEFORMAT</w:instrText>
        </w:r>
        <w:r>
          <w:fldChar w:fldCharType="separate"/>
        </w:r>
        <w:r>
          <w:t>2</w:t>
        </w:r>
        <w:r>
          <w:fldChar w:fldCharType="end"/>
        </w:r>
      </w:p>
    </w:sdtContent>
  </w:sdt>
  <w:p w14:paraId="5CD87516" w14:textId="77777777" w:rsidR="004D15DC" w:rsidRDefault="004D15D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077F7" w14:textId="77777777" w:rsidR="007D659A" w:rsidRDefault="007D659A" w:rsidP="004D15DC">
      <w:pPr>
        <w:spacing w:after="0" w:line="240" w:lineRule="auto"/>
      </w:pPr>
      <w:r>
        <w:separator/>
      </w:r>
    </w:p>
  </w:footnote>
  <w:footnote w:type="continuationSeparator" w:id="0">
    <w:p w14:paraId="73C19F79" w14:textId="77777777" w:rsidR="007D659A" w:rsidRDefault="007D659A" w:rsidP="004D1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518"/>
    <w:multiLevelType w:val="hybridMultilevel"/>
    <w:tmpl w:val="4F7E23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9659B"/>
    <w:multiLevelType w:val="hybridMultilevel"/>
    <w:tmpl w:val="5C665084"/>
    <w:lvl w:ilvl="0" w:tplc="0410000F">
      <w:start w:val="1"/>
      <w:numFmt w:val="decimal"/>
      <w:lvlText w:val="%1."/>
      <w:lvlJc w:val="left"/>
      <w:pPr>
        <w:ind w:left="1584" w:hanging="360"/>
      </w:p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2" w15:restartNumberingAfterBreak="0">
    <w:nsid w:val="18DC553C"/>
    <w:multiLevelType w:val="hybridMultilevel"/>
    <w:tmpl w:val="304A04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C8E2A34"/>
    <w:multiLevelType w:val="multilevel"/>
    <w:tmpl w:val="6B7A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80F3C"/>
    <w:multiLevelType w:val="hybridMultilevel"/>
    <w:tmpl w:val="50A89836"/>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5" w15:restartNumberingAfterBreak="0">
    <w:nsid w:val="5F632428"/>
    <w:multiLevelType w:val="hybridMultilevel"/>
    <w:tmpl w:val="7AAA440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1697267096">
    <w:abstractNumId w:val="3"/>
  </w:num>
  <w:num w:numId="2" w16cid:durableId="2003241859">
    <w:abstractNumId w:val="4"/>
  </w:num>
  <w:num w:numId="3" w16cid:durableId="1930120076">
    <w:abstractNumId w:val="1"/>
  </w:num>
  <w:num w:numId="4" w16cid:durableId="1974871838">
    <w:abstractNumId w:val="5"/>
  </w:num>
  <w:num w:numId="5" w16cid:durableId="912548423">
    <w:abstractNumId w:val="2"/>
  </w:num>
  <w:num w:numId="6" w16cid:durableId="16554056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k Nielsen">
    <w15:presenceInfo w15:providerId="AD" w15:userId="S::henni@dtu.dk::8e113f0e-bffd-43f9-b96d-31e1908fb97c"/>
  </w15:person>
  <w15:person w15:author="Nicholas M I Taylor">
    <w15:presenceInfo w15:providerId="AD" w15:userId="S::tgb165@ku.dk::199ce7a2-c446-45ee-84b5-969eac6eda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82D"/>
    <w:rsid w:val="000C6289"/>
    <w:rsid w:val="001E062E"/>
    <w:rsid w:val="002538D5"/>
    <w:rsid w:val="0026573F"/>
    <w:rsid w:val="002E728C"/>
    <w:rsid w:val="0032299B"/>
    <w:rsid w:val="003E3A9B"/>
    <w:rsid w:val="004051A3"/>
    <w:rsid w:val="004907C4"/>
    <w:rsid w:val="004D15DC"/>
    <w:rsid w:val="004D5848"/>
    <w:rsid w:val="0054082D"/>
    <w:rsid w:val="005B083A"/>
    <w:rsid w:val="005B680B"/>
    <w:rsid w:val="005C189A"/>
    <w:rsid w:val="005D378B"/>
    <w:rsid w:val="00653101"/>
    <w:rsid w:val="006A0EAD"/>
    <w:rsid w:val="00795504"/>
    <w:rsid w:val="007D659A"/>
    <w:rsid w:val="00846672"/>
    <w:rsid w:val="008903D4"/>
    <w:rsid w:val="009019CC"/>
    <w:rsid w:val="00A6209E"/>
    <w:rsid w:val="00A70934"/>
    <w:rsid w:val="00A7137C"/>
    <w:rsid w:val="00AD35E9"/>
    <w:rsid w:val="00B04CB7"/>
    <w:rsid w:val="00B857F6"/>
    <w:rsid w:val="00BD05C2"/>
    <w:rsid w:val="00BD7561"/>
    <w:rsid w:val="00BE2661"/>
    <w:rsid w:val="00C470D8"/>
    <w:rsid w:val="00D43DA1"/>
    <w:rsid w:val="00E1087B"/>
    <w:rsid w:val="00E2205A"/>
    <w:rsid w:val="00EA3ACF"/>
    <w:rsid w:val="00EA7A05"/>
    <w:rsid w:val="00F11343"/>
    <w:rsid w:val="00F23110"/>
    <w:rsid w:val="00F72C5E"/>
    <w:rsid w:val="00F85A89"/>
    <w:rsid w:val="00FE7B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902F0"/>
  <w15:chartTrackingRefBased/>
  <w15:docId w15:val="{499FEE49-B81D-4976-AEBE-E8E15551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05C2"/>
  </w:style>
  <w:style w:type="paragraph" w:styleId="Titolo1">
    <w:name w:val="heading 1"/>
    <w:basedOn w:val="Normale"/>
    <w:next w:val="Normale"/>
    <w:link w:val="Titolo1Carattere"/>
    <w:uiPriority w:val="9"/>
    <w:qFormat/>
    <w:rsid w:val="00BD05C2"/>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semiHidden/>
    <w:unhideWhenUsed/>
    <w:qFormat/>
    <w:rsid w:val="00BD05C2"/>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semiHidden/>
    <w:unhideWhenUsed/>
    <w:qFormat/>
    <w:rsid w:val="00BD05C2"/>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semiHidden/>
    <w:unhideWhenUsed/>
    <w:qFormat/>
    <w:rsid w:val="00BD05C2"/>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BD05C2"/>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BD05C2"/>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BD05C2"/>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BD05C2"/>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BD05C2"/>
    <w:pPr>
      <w:keepNext/>
      <w:keepLines/>
      <w:spacing w:before="120" w:after="0"/>
      <w:outlineLvl w:val="8"/>
    </w:pPr>
    <w:rPr>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05C2"/>
    <w:rPr>
      <w:rFonts w:asciiTheme="majorHAnsi" w:eastAsiaTheme="majorEastAsia" w:hAnsiTheme="majorHAnsi" w:cstheme="majorBidi"/>
      <w:b/>
      <w:bCs/>
      <w:caps/>
      <w:spacing w:val="4"/>
      <w:sz w:val="28"/>
      <w:szCs w:val="28"/>
    </w:rPr>
  </w:style>
  <w:style w:type="character" w:customStyle="1" w:styleId="Titolo2Carattere">
    <w:name w:val="Titolo 2 Carattere"/>
    <w:basedOn w:val="Carpredefinitoparagrafo"/>
    <w:link w:val="Titolo2"/>
    <w:uiPriority w:val="9"/>
    <w:semiHidden/>
    <w:rsid w:val="00BD05C2"/>
    <w:rPr>
      <w:rFonts w:asciiTheme="majorHAnsi" w:eastAsiaTheme="majorEastAsia" w:hAnsiTheme="majorHAnsi" w:cstheme="majorBidi"/>
      <w:b/>
      <w:bCs/>
      <w:sz w:val="28"/>
      <w:szCs w:val="28"/>
    </w:rPr>
  </w:style>
  <w:style w:type="character" w:customStyle="1" w:styleId="Titolo3Carattere">
    <w:name w:val="Titolo 3 Carattere"/>
    <w:basedOn w:val="Carpredefinitoparagrafo"/>
    <w:link w:val="Titolo3"/>
    <w:uiPriority w:val="9"/>
    <w:semiHidden/>
    <w:rsid w:val="00BD05C2"/>
    <w:rPr>
      <w:rFonts w:asciiTheme="majorHAnsi" w:eastAsiaTheme="majorEastAsia" w:hAnsiTheme="majorHAnsi" w:cstheme="majorBidi"/>
      <w:spacing w:val="4"/>
      <w:sz w:val="24"/>
      <w:szCs w:val="24"/>
    </w:rPr>
  </w:style>
  <w:style w:type="character" w:customStyle="1" w:styleId="Titolo4Carattere">
    <w:name w:val="Titolo 4 Carattere"/>
    <w:basedOn w:val="Carpredefinitoparagrafo"/>
    <w:link w:val="Titolo4"/>
    <w:uiPriority w:val="9"/>
    <w:semiHidden/>
    <w:rsid w:val="00BD05C2"/>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BD05C2"/>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BD05C2"/>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BD05C2"/>
    <w:rPr>
      <w:i/>
      <w:iCs/>
    </w:rPr>
  </w:style>
  <w:style w:type="character" w:customStyle="1" w:styleId="Titolo8Carattere">
    <w:name w:val="Titolo 8 Carattere"/>
    <w:basedOn w:val="Carpredefinitoparagrafo"/>
    <w:link w:val="Titolo8"/>
    <w:uiPriority w:val="9"/>
    <w:semiHidden/>
    <w:rsid w:val="00BD05C2"/>
    <w:rPr>
      <w:b/>
      <w:bCs/>
    </w:rPr>
  </w:style>
  <w:style w:type="character" w:customStyle="1" w:styleId="Titolo9Carattere">
    <w:name w:val="Titolo 9 Carattere"/>
    <w:basedOn w:val="Carpredefinitoparagrafo"/>
    <w:link w:val="Titolo9"/>
    <w:uiPriority w:val="9"/>
    <w:semiHidden/>
    <w:rsid w:val="00BD05C2"/>
    <w:rPr>
      <w:i/>
      <w:iCs/>
    </w:rPr>
  </w:style>
  <w:style w:type="paragraph" w:styleId="Didascalia">
    <w:name w:val="caption"/>
    <w:basedOn w:val="Normale"/>
    <w:next w:val="Normale"/>
    <w:uiPriority w:val="35"/>
    <w:unhideWhenUsed/>
    <w:qFormat/>
    <w:rsid w:val="00BD05C2"/>
    <w:rPr>
      <w:b/>
      <w:bCs/>
      <w:sz w:val="18"/>
      <w:szCs w:val="18"/>
    </w:rPr>
  </w:style>
  <w:style w:type="paragraph" w:styleId="Titolo">
    <w:name w:val="Title"/>
    <w:basedOn w:val="Normale"/>
    <w:next w:val="Normale"/>
    <w:link w:val="TitoloCarattere"/>
    <w:uiPriority w:val="10"/>
    <w:qFormat/>
    <w:rsid w:val="00BD05C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BD05C2"/>
    <w:rPr>
      <w:rFonts w:asciiTheme="majorHAnsi" w:eastAsiaTheme="majorEastAsia" w:hAnsiTheme="majorHAnsi" w:cstheme="majorBidi"/>
      <w:b/>
      <w:bCs/>
      <w:spacing w:val="-7"/>
      <w:sz w:val="48"/>
      <w:szCs w:val="48"/>
    </w:rPr>
  </w:style>
  <w:style w:type="paragraph" w:styleId="Sottotitolo">
    <w:name w:val="Subtitle"/>
    <w:basedOn w:val="Normale"/>
    <w:next w:val="Normale"/>
    <w:link w:val="SottotitoloCarattere"/>
    <w:uiPriority w:val="11"/>
    <w:qFormat/>
    <w:rsid w:val="00BD05C2"/>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BD05C2"/>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BD05C2"/>
    <w:rPr>
      <w:b/>
      <w:bCs/>
      <w:color w:val="auto"/>
    </w:rPr>
  </w:style>
  <w:style w:type="character" w:styleId="Enfasicorsivo">
    <w:name w:val="Emphasis"/>
    <w:basedOn w:val="Carpredefinitoparagrafo"/>
    <w:uiPriority w:val="20"/>
    <w:qFormat/>
    <w:rsid w:val="00BD05C2"/>
    <w:rPr>
      <w:i/>
      <w:iCs/>
      <w:color w:val="auto"/>
    </w:rPr>
  </w:style>
  <w:style w:type="paragraph" w:styleId="Nessunaspaziatura">
    <w:name w:val="No Spacing"/>
    <w:uiPriority w:val="1"/>
    <w:qFormat/>
    <w:rsid w:val="00BD05C2"/>
    <w:pPr>
      <w:spacing w:after="0" w:line="240" w:lineRule="auto"/>
    </w:pPr>
  </w:style>
  <w:style w:type="paragraph" w:styleId="Citazione">
    <w:name w:val="Quote"/>
    <w:basedOn w:val="Normale"/>
    <w:next w:val="Normale"/>
    <w:link w:val="CitazioneCarattere"/>
    <w:uiPriority w:val="29"/>
    <w:qFormat/>
    <w:rsid w:val="00BD05C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
    <w:uiPriority w:val="29"/>
    <w:rsid w:val="00BD05C2"/>
    <w:rPr>
      <w:rFonts w:asciiTheme="majorHAnsi" w:eastAsiaTheme="majorEastAsia" w:hAnsiTheme="majorHAnsi" w:cstheme="majorBidi"/>
      <w:i/>
      <w:iCs/>
      <w:sz w:val="24"/>
      <w:szCs w:val="24"/>
    </w:rPr>
  </w:style>
  <w:style w:type="paragraph" w:styleId="Citazioneintensa">
    <w:name w:val="Intense Quote"/>
    <w:basedOn w:val="Normale"/>
    <w:next w:val="Normale"/>
    <w:link w:val="CitazioneintensaCarattere"/>
    <w:uiPriority w:val="30"/>
    <w:qFormat/>
    <w:rsid w:val="00BD05C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BD05C2"/>
    <w:rPr>
      <w:rFonts w:asciiTheme="majorHAnsi" w:eastAsiaTheme="majorEastAsia" w:hAnsiTheme="majorHAnsi" w:cstheme="majorBidi"/>
      <w:sz w:val="26"/>
      <w:szCs w:val="26"/>
    </w:rPr>
  </w:style>
  <w:style w:type="character" w:styleId="Enfasidelicata">
    <w:name w:val="Subtle Emphasis"/>
    <w:basedOn w:val="Carpredefinitoparagrafo"/>
    <w:uiPriority w:val="19"/>
    <w:qFormat/>
    <w:rsid w:val="00BD05C2"/>
    <w:rPr>
      <w:i/>
      <w:iCs/>
      <w:color w:val="auto"/>
    </w:rPr>
  </w:style>
  <w:style w:type="character" w:styleId="Enfasiintensa">
    <w:name w:val="Intense Emphasis"/>
    <w:basedOn w:val="Carpredefinitoparagrafo"/>
    <w:uiPriority w:val="21"/>
    <w:qFormat/>
    <w:rsid w:val="00BD05C2"/>
    <w:rPr>
      <w:b/>
      <w:bCs/>
      <w:i/>
      <w:iCs/>
      <w:color w:val="auto"/>
    </w:rPr>
  </w:style>
  <w:style w:type="character" w:styleId="Riferimentodelicato">
    <w:name w:val="Subtle Reference"/>
    <w:basedOn w:val="Carpredefinitoparagrafo"/>
    <w:uiPriority w:val="31"/>
    <w:qFormat/>
    <w:rsid w:val="00BD05C2"/>
    <w:rPr>
      <w:smallCaps/>
      <w:color w:val="auto"/>
      <w:u w:val="single" w:color="7F7F7F" w:themeColor="text1" w:themeTint="80"/>
    </w:rPr>
  </w:style>
  <w:style w:type="character" w:styleId="Riferimentointenso">
    <w:name w:val="Intense Reference"/>
    <w:basedOn w:val="Carpredefinitoparagrafo"/>
    <w:uiPriority w:val="32"/>
    <w:qFormat/>
    <w:rsid w:val="00BD05C2"/>
    <w:rPr>
      <w:b/>
      <w:bCs/>
      <w:smallCaps/>
      <w:color w:val="auto"/>
      <w:u w:val="single"/>
    </w:rPr>
  </w:style>
  <w:style w:type="character" w:styleId="Titolodellibro">
    <w:name w:val="Book Title"/>
    <w:basedOn w:val="Carpredefinitoparagrafo"/>
    <w:uiPriority w:val="33"/>
    <w:qFormat/>
    <w:rsid w:val="00BD05C2"/>
    <w:rPr>
      <w:b/>
      <w:bCs/>
      <w:smallCaps/>
      <w:color w:val="auto"/>
    </w:rPr>
  </w:style>
  <w:style w:type="paragraph" w:styleId="Titolosommario">
    <w:name w:val="TOC Heading"/>
    <w:basedOn w:val="Titolo1"/>
    <w:next w:val="Normale"/>
    <w:uiPriority w:val="39"/>
    <w:semiHidden/>
    <w:unhideWhenUsed/>
    <w:qFormat/>
    <w:rsid w:val="00BD05C2"/>
    <w:pPr>
      <w:outlineLvl w:val="9"/>
    </w:pPr>
  </w:style>
  <w:style w:type="paragraph" w:styleId="NormaleWeb">
    <w:name w:val="Normal (Web)"/>
    <w:basedOn w:val="Normale"/>
    <w:uiPriority w:val="99"/>
    <w:semiHidden/>
    <w:unhideWhenUsed/>
    <w:rsid w:val="000C6289"/>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BD05C2"/>
    <w:pPr>
      <w:ind w:left="720"/>
      <w:contextualSpacing/>
    </w:pPr>
  </w:style>
  <w:style w:type="character" w:styleId="Collegamentoipertestuale">
    <w:name w:val="Hyperlink"/>
    <w:basedOn w:val="Carpredefinitoparagrafo"/>
    <w:uiPriority w:val="99"/>
    <w:semiHidden/>
    <w:unhideWhenUsed/>
    <w:rsid w:val="00BD05C2"/>
    <w:rPr>
      <w:color w:val="0000FF"/>
      <w:u w:val="single"/>
    </w:rPr>
  </w:style>
  <w:style w:type="character" w:styleId="Collegamentovisitato">
    <w:name w:val="FollowedHyperlink"/>
    <w:basedOn w:val="Carpredefinitoparagrafo"/>
    <w:uiPriority w:val="99"/>
    <w:semiHidden/>
    <w:unhideWhenUsed/>
    <w:rsid w:val="00BD05C2"/>
    <w:rPr>
      <w:color w:val="954F72" w:themeColor="followedHyperlink"/>
      <w:u w:val="single"/>
    </w:rPr>
  </w:style>
  <w:style w:type="character" w:styleId="Numeroriga">
    <w:name w:val="line number"/>
    <w:basedOn w:val="Carpredefinitoparagrafo"/>
    <w:uiPriority w:val="99"/>
    <w:semiHidden/>
    <w:unhideWhenUsed/>
    <w:rsid w:val="004D15DC"/>
  </w:style>
  <w:style w:type="paragraph" w:styleId="Intestazione">
    <w:name w:val="header"/>
    <w:basedOn w:val="Normale"/>
    <w:link w:val="IntestazioneCarattere"/>
    <w:uiPriority w:val="99"/>
    <w:unhideWhenUsed/>
    <w:rsid w:val="004D15D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15DC"/>
  </w:style>
  <w:style w:type="paragraph" w:styleId="Pidipagina">
    <w:name w:val="footer"/>
    <w:basedOn w:val="Normale"/>
    <w:link w:val="PidipaginaCarattere"/>
    <w:uiPriority w:val="99"/>
    <w:unhideWhenUsed/>
    <w:rsid w:val="004D15D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15DC"/>
  </w:style>
  <w:style w:type="paragraph" w:styleId="Revisione">
    <w:name w:val="Revision"/>
    <w:hidden/>
    <w:uiPriority w:val="99"/>
    <w:semiHidden/>
    <w:rsid w:val="005B083A"/>
    <w:pPr>
      <w:spacing w:after="0" w:line="240" w:lineRule="auto"/>
      <w:jc w:val="left"/>
    </w:pPr>
  </w:style>
  <w:style w:type="character" w:styleId="Rimandocommento">
    <w:name w:val="annotation reference"/>
    <w:basedOn w:val="Carpredefinitoparagrafo"/>
    <w:uiPriority w:val="99"/>
    <w:semiHidden/>
    <w:unhideWhenUsed/>
    <w:rsid w:val="004051A3"/>
    <w:rPr>
      <w:sz w:val="16"/>
      <w:szCs w:val="16"/>
    </w:rPr>
  </w:style>
  <w:style w:type="paragraph" w:styleId="Testocommento">
    <w:name w:val="annotation text"/>
    <w:basedOn w:val="Normale"/>
    <w:link w:val="TestocommentoCarattere"/>
    <w:uiPriority w:val="99"/>
    <w:unhideWhenUsed/>
    <w:rsid w:val="004051A3"/>
    <w:pPr>
      <w:spacing w:line="240" w:lineRule="auto"/>
    </w:pPr>
    <w:rPr>
      <w:sz w:val="20"/>
      <w:szCs w:val="20"/>
    </w:rPr>
  </w:style>
  <w:style w:type="character" w:customStyle="1" w:styleId="TestocommentoCarattere">
    <w:name w:val="Testo commento Carattere"/>
    <w:basedOn w:val="Carpredefinitoparagrafo"/>
    <w:link w:val="Testocommento"/>
    <w:uiPriority w:val="99"/>
    <w:rsid w:val="004051A3"/>
    <w:rPr>
      <w:sz w:val="20"/>
      <w:szCs w:val="20"/>
    </w:rPr>
  </w:style>
  <w:style w:type="paragraph" w:styleId="Soggettocommento">
    <w:name w:val="annotation subject"/>
    <w:basedOn w:val="Testocommento"/>
    <w:next w:val="Testocommento"/>
    <w:link w:val="SoggettocommentoCarattere"/>
    <w:uiPriority w:val="99"/>
    <w:semiHidden/>
    <w:unhideWhenUsed/>
    <w:rsid w:val="004051A3"/>
    <w:rPr>
      <w:b/>
      <w:bCs/>
    </w:rPr>
  </w:style>
  <w:style w:type="character" w:customStyle="1" w:styleId="SoggettocommentoCarattere">
    <w:name w:val="Soggetto commento Carattere"/>
    <w:basedOn w:val="TestocommentoCarattere"/>
    <w:link w:val="Soggettocommento"/>
    <w:uiPriority w:val="99"/>
    <w:semiHidden/>
    <w:rsid w:val="004051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54466">
      <w:bodyDiv w:val="1"/>
      <w:marLeft w:val="0"/>
      <w:marRight w:val="0"/>
      <w:marTop w:val="0"/>
      <w:marBottom w:val="0"/>
      <w:divBdr>
        <w:top w:val="none" w:sz="0" w:space="0" w:color="auto"/>
        <w:left w:val="none" w:sz="0" w:space="0" w:color="auto"/>
        <w:bottom w:val="none" w:sz="0" w:space="0" w:color="auto"/>
        <w:right w:val="none" w:sz="0" w:space="0" w:color="auto"/>
      </w:divBdr>
    </w:div>
    <w:div w:id="1524588062">
      <w:bodyDiv w:val="1"/>
      <w:marLeft w:val="0"/>
      <w:marRight w:val="0"/>
      <w:marTop w:val="0"/>
      <w:marBottom w:val="0"/>
      <w:divBdr>
        <w:top w:val="none" w:sz="0" w:space="0" w:color="auto"/>
        <w:left w:val="none" w:sz="0" w:space="0" w:color="auto"/>
        <w:bottom w:val="none" w:sz="0" w:space="0" w:color="auto"/>
        <w:right w:val="none" w:sz="0" w:space="0" w:color="auto"/>
      </w:divBdr>
    </w:div>
    <w:div w:id="189361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doi.org/10.1371/journal.pbio.3001424"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3927f91-cda1-4696-af89-8c9f1ceffa91}" enabled="0" method="" siteId="{a3927f91-cda1-4696-af89-8c9f1ceffa91}" removed="1"/>
</clbl:labelList>
</file>

<file path=docProps/app.xml><?xml version="1.0" encoding="utf-8"?>
<Properties xmlns="http://schemas.openxmlformats.org/officeDocument/2006/extended-properties" xmlns:vt="http://schemas.openxmlformats.org/officeDocument/2006/docPropsVTypes">
  <Template>Normal.dotm</Template>
  <TotalTime>67</TotalTime>
  <Pages>3</Pages>
  <Words>587</Words>
  <Characters>3350</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Federico</dc:creator>
  <cp:keywords/>
  <dc:description/>
  <cp:lastModifiedBy>Paolo Federico</cp:lastModifiedBy>
  <cp:revision>11</cp:revision>
  <cp:lastPrinted>2023-09-26T19:46:00Z</cp:lastPrinted>
  <dcterms:created xsi:type="dcterms:W3CDTF">2023-09-23T13:54:00Z</dcterms:created>
  <dcterms:modified xsi:type="dcterms:W3CDTF">2023-09-26T19:52:00Z</dcterms:modified>
</cp:coreProperties>
</file>